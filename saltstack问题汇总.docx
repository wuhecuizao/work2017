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76" w:afterAutospacing="0" w:line="390" w:lineRule="atLeast"/>
        <w:ind w:left="0" w:right="0"/>
        <w:rPr>
          <w:rFonts w:hint="eastAsia" w:ascii="PingFang SC" w:hAnsi="PingFang SC" w:eastAsia="PingFang SC" w:cs="PingFang SC"/>
          <w:b/>
          <w:i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shd w:val="clear" w:fill="FFFFFF"/>
        </w:rPr>
        <w:t>saltstack使用中的问题？master端sudo salt-master -l debug提示信息像这样，是什么情况？怎样改？</w:t>
      </w:r>
      <w:r>
        <w:rPr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EE5E0F"/>
          <w:spacing w:val="0"/>
          <w:sz w:val="21"/>
          <w:szCs w:val="21"/>
          <w:shd w:val="clear" w:fill="FFFFFF"/>
        </w:rPr>
        <w:t>80</w:t>
      </w:r>
    </w:p>
    <w:p>
      <w:pPr>
        <w:keepNext w:val="0"/>
        <w:keepLines w:val="0"/>
        <w:widowControl/>
        <w:suppressLineNumbers w:val="0"/>
        <w:pBdr>
          <w:bottom w:val="single" w:color="E8ECEE" w:sz="6" w:space="11"/>
        </w:pBdr>
        <w:shd w:val="clear" w:fill="FFFFFF"/>
        <w:wordWrap w:val="0"/>
        <w:spacing w:before="285" w:beforeAutospacing="0" w:after="375" w:afterAutospacing="0" w:line="36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[DEBUG ] Reading configuration from /etc/salt/master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[DEBUG ] Configuration file path: /etc/salt/master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[INFO ] Setting up the Salt Master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[WARNING ] Unable to bind socket, error: [Errno 98] Address already in use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The ports are not available to bind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"javascript://"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收起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375" w:afterAutospacing="0" w:line="435" w:lineRule="atLeast"/>
        <w:ind w:left="0" w:firstLine="0"/>
        <w:jc w:val="right"/>
        <w:rPr>
          <w:rFonts w:hint="default" w:ascii="PingFang SC" w:hAnsi="PingFang SC" w:eastAsia="PingFang SC" w:cs="PingFang SC"/>
          <w:b w:val="0"/>
          <w:i w:val="0"/>
          <w:caps w:val="0"/>
          <w:color w:val="9EADB6"/>
          <w:spacing w:val="0"/>
          <w:sz w:val="18"/>
          <w:szCs w:val="18"/>
          <w:u w:val="none"/>
        </w:rPr>
      </w:pPr>
      <w:ins w:id="0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"https://zhidao.baidu.com/question/javascript:void(0)" \t "https://zhidao.baidu.com/question/_blank" </w:instrText>
        </w:r>
      </w:ins>
      <w:ins w:id="2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"http://v.t.sina.com.cn/share/share.php?url=http://zhidao.baidu.com/question/1895918657969837980?sharesource=weibo&amp;title=saltstack%E4%BD%BF%E7%94%A8%E4%B8%AD%E7%9A%84%E9%97%AE%E9%A2%98%EF%BC%9Fmaster%E7%AB%AFsudo salt-master -l debug%E6%8F%90%E7%A4%BA%E4%BF%A1%E6%81%AF%E5%83%8F%E8%BF%99%E6%A0%B7%EF%BC%8C%E6%98%AF%E4%BB%80%E4%B9%88%E6%83%85%E5%86%B5%EF%BC%9F%E6%80%8E%E6%A0%B7%E6%94%B9%EF%BC%9F_%E7%99%BE%E5%BA%A6%E7%9F%A5%E9%81%93&amp;pic=https://gss0.bdstatic.com/70cFsjip0QIZ8tyhnq/img/iknow/zhidaologo.png" \t "https://zhidao.baidu.com/question/_blank" </w:instrText>
        </w:r>
      </w:ins>
      <w:ins w:id="6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7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8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9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"http://connect.qq.com/widget/shareqq/index.html?url=http://zhidao.baidu.com/question/1895918657969837980?sharesource=qq&amp;title=saltstack%E4%BD%BF%E7%94%A8%E4%B8%AD%E7%9A%84%E9%97%AE%E9%A2%98%EF%BC%9Fmaster%E7%AB%AFsudo salt-master -l debug%E6%8F%90%E7%A4%BA%E4%BF%A1%E6%81%AF%E5%83%8F%E8%BF%99%E6%A0%B7%EF%BC%8C%E6%98%AF%E4%BB%80%E4%B9%88%E6%83%85%E5%86%B5%EF%BC%9F%E6%80%8E%E6%A0%B7%E6%94%B9%EF%BC%9F_%E7%99%BE%E5%BA%A6%E7%9F%A5%E9%81%93&amp;pics=https://gss0.bdstatic.com/70cFsjip0QIZ8tyhnq/img/iknow/zhidaologo.png" \t "https://zhidao.baidu.com/question/_blank" </w:instrText>
        </w:r>
      </w:ins>
      <w:ins w:id="10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1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12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"http://sns.qzone.qq.com/cgi-bin/qzshare/cgi_qzshare_onekey?url=http://zhidao.baidu.com/question/1895918657969837980?sharesource=qzone&amp;title=saltstack%E4%BD%BF%E7%94%A8%E4%B8%AD%E7%9A%84%E9%97%AE%E9%A2%98%EF%BC%9Fmaster%E7%AB%AFsudo salt-master -l debug%E6%8F%90%E7%A4%BA%E4%BF%A1%E6%81%AF%E5%83%8F%E8%BF%99%E6%A0%B7%EF%BC%8C%E6%98%AF%E4%BB%80%E4%B9%88%E6%83%85%E5%86%B5%EF%BC%9F%E6%80%8E%E6%A0%B7%E6%94%B9%EF%BC%9F_%E7%99%BE%E5%BA%A6%E7%9F%A5%E9%81%93&amp;pics=https://gss0.bdstatic.com/70cFsjip0QIZ8tyhnq/img/iknow/zhidaologo.png" \t "https://zhidao.baidu.com/question/_blank" </w:instrText>
        </w:r>
      </w:ins>
      <w:ins w:id="1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</w:p>
    <w:p>
      <w:pPr>
        <w:keepNext w:val="0"/>
        <w:keepLines w:val="0"/>
        <w:widowControl/>
        <w:suppressLineNumbers w:val="0"/>
        <w:spacing w:after="375" w:afterAutospacing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"http://zhidao.baidu.com/usercenter?uid=a9a24069236f25705e791317"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FFFFF"/>
        </w:rPr>
        <w:t>非你莫属n1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E8ECEE"/>
          <w:spacing w:val="0"/>
          <w:kern w:val="0"/>
          <w:sz w:val="18"/>
          <w:szCs w:val="18"/>
          <w:shd w:val="clear" w:fill="E8ECEE"/>
          <w:lang w:val="en-US" w:eastAsia="zh-CN" w:bidi="ar"/>
        </w:rPr>
        <w:t>|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浏览 1261 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EE" w:sz="6" w:space="21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A4B4BB"/>
          <w:spacing w:val="0"/>
          <w:kern w:val="0"/>
          <w:sz w:val="18"/>
          <w:szCs w:val="18"/>
          <w:shd w:val="clear" w:fill="FFFFFF"/>
          <w:lang w:val="en-US" w:eastAsia="zh-CN" w:bidi="ar"/>
        </w:rPr>
        <w:t>发布于2015-06-12 19:37</w:t>
      </w:r>
      <w:r>
        <w:rPr>
          <w:rFonts w:hint="default" w:ascii="PingFang SC" w:hAnsi="PingFang SC" w:eastAsia="PingFang SC" w:cs="PingFang SC"/>
          <w:i w:val="0"/>
          <w:caps w:val="0"/>
          <w:color w:val="35B558"/>
          <w:spacing w:val="0"/>
          <w:kern w:val="0"/>
          <w:sz w:val="33"/>
          <w:szCs w:val="33"/>
          <w:shd w:val="clear" w:fill="FFFFFF"/>
          <w:lang w:val="en-US" w:eastAsia="zh-CN" w:bidi="ar"/>
        </w:rPr>
        <w:t>最佳答案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端口被占用，提示你的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"https://www.baidu.com/s?wd=IP&amp;tn=44039180_cpr&amp;fenlei=mv6quAkxTZn0IZRqIHckPjm4nH00T1Y3nvmsnhw9Pju9PjcYrymv0ZwV5Hcvrjm3rH6sPfKWUMw85HfYnjn4nH6sgvPsT6KdThsqpZwYTjCEQLGCpyw9Uz4Bmy-bIi4WUvYETgN-TLwGUv3EnH64PHbkrjmdP1bvrH61P1b3n0"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IP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已经被占用了，是不是上次master没正常退出，还有进程？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ps -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"https://www.baidu.com/s?wd=ef&amp;tn=44039180_cpr&amp;fenlei=mv6quAkxTZn0IZRqIHckPjm4nH00T1Y3nvmsnhw9Pju9PjcYrymv0ZwV5Hcvrjm3rH6sPfKWUMw85HfYnjn4nH6sgvPsT6KdThsqpZwYTjCEQLGCpyw9Uz4Bmy-bIi4WUvYETgN-TLwGUv3EnH64PHbkrjmdP1bvrH61P1b3n0"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ef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|grep  salt-master看看，如果有KILL掉相应的进程重新启就行了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"http://www.cnblogs.com/jackylee92/p/6371366.html"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centos yum 没有可用软件包 nginx。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新装的centos7中没有nginx的镜像源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因为nginx位于第三方的yum源里面，而不在centos官方yum源里面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解决方案：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安装epel；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去epel官网：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"http://fedoraproject.org/wiki/EPEL"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http://fedoraproject.org/wiki/EPEL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下载;这里面东西有点多难找；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直接贴出下载的地址http://dl.fedoraproject.org/pub/在这里面找；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我的是centos7 64位；在目录中http://dl.fedoraproject.org/pub/epel/7/x86_64/e/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下载正确版本epel的地址为：http://dl.fedoraproject.org/pub/epel/7/x86_64/e/epel-release-7-9.noarch.rpm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下载后安装rpm -ivh epel-release-7-9.noarch.rpm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"http://images2015.cnblogs.com/blog/843766/201702/843766-20170206181639197-208003476.png"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361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安装成功后执行yum install nginx即可；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35881"/>
    <w:rsid w:val="307232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2017-06-06T06:28:04Z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